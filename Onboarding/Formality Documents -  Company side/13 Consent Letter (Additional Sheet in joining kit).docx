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A317" w14:textId="77777777" w:rsidR="006842AA" w:rsidRDefault="006842AA"/>
    <w:p w14:paraId="58AD5723" w14:textId="77777777" w:rsidR="00A83261" w:rsidRDefault="00A83261" w:rsidP="00A83261">
      <w:r>
        <w:t>To,</w:t>
      </w:r>
    </w:p>
    <w:p w14:paraId="0CF4B2E2" w14:textId="77777777" w:rsidR="00A83261" w:rsidRDefault="00A83261" w:rsidP="00A83261"/>
    <w:p w14:paraId="227F416D" w14:textId="77777777" w:rsidR="00A83261" w:rsidRDefault="00A83261" w:rsidP="00A83261"/>
    <w:p w14:paraId="06FDA45B" w14:textId="77777777" w:rsidR="00A83261" w:rsidRDefault="00A83261" w:rsidP="00A83261">
      <w:r>
        <w:t>HR Manager</w:t>
      </w:r>
    </w:p>
    <w:p w14:paraId="4B96DB8C" w14:textId="77777777" w:rsidR="00A83261" w:rsidRDefault="00A83261" w:rsidP="00A83261">
      <w:r>
        <w:t>Hexaware Technologies Limited</w:t>
      </w:r>
    </w:p>
    <w:p w14:paraId="7571754E" w14:textId="77777777" w:rsidR="00A83261" w:rsidRDefault="00BD13A5" w:rsidP="00A83261">
      <w:r>
        <w:t>Chennai</w:t>
      </w:r>
    </w:p>
    <w:p w14:paraId="1CAE1D4F" w14:textId="77777777" w:rsidR="00A83261" w:rsidRDefault="00A83261" w:rsidP="00A83261"/>
    <w:p w14:paraId="5EA72FCC" w14:textId="77777777" w:rsidR="00A83261" w:rsidRDefault="00A83261" w:rsidP="00A83261"/>
    <w:p w14:paraId="4EE1859E" w14:textId="77777777" w:rsidR="00A83261" w:rsidRPr="0083214D" w:rsidRDefault="00A83261" w:rsidP="00A83261">
      <w:pPr>
        <w:jc w:val="center"/>
        <w:rPr>
          <w:b/>
          <w:u w:val="single"/>
        </w:rPr>
      </w:pPr>
      <w:r w:rsidRPr="0083214D">
        <w:rPr>
          <w:b/>
          <w:u w:val="single"/>
        </w:rPr>
        <w:t xml:space="preserve">Subject: </w:t>
      </w:r>
      <w:r w:rsidR="00C369BC">
        <w:rPr>
          <w:b/>
          <w:u w:val="single"/>
        </w:rPr>
        <w:t xml:space="preserve">Personal Information Usage - </w:t>
      </w:r>
      <w:r>
        <w:rPr>
          <w:b/>
          <w:u w:val="single"/>
        </w:rPr>
        <w:t>Consent Letter</w:t>
      </w:r>
    </w:p>
    <w:p w14:paraId="3CCFD671" w14:textId="77777777" w:rsidR="00A83261" w:rsidRDefault="00A83261" w:rsidP="00A83261">
      <w:pPr>
        <w:rPr>
          <w:b/>
        </w:rPr>
      </w:pPr>
    </w:p>
    <w:p w14:paraId="0C6270F0" w14:textId="77777777" w:rsidR="00A83261" w:rsidRDefault="00A83261" w:rsidP="00A83261">
      <w:pPr>
        <w:rPr>
          <w:b/>
        </w:rPr>
      </w:pPr>
    </w:p>
    <w:p w14:paraId="37937065" w14:textId="77777777" w:rsidR="00A83261" w:rsidRDefault="00A83261" w:rsidP="00A83261">
      <w:pPr>
        <w:jc w:val="both"/>
      </w:pPr>
      <w:r>
        <w:t>I, the undersigned hereby give my consent to Hexaware Technologies Ltd to use</w:t>
      </w:r>
      <w:r w:rsidR="0051567C">
        <w:t xml:space="preserve"> </w:t>
      </w:r>
      <w:r w:rsidR="00E46461">
        <w:t xml:space="preserve">my personal </w:t>
      </w:r>
      <w:r w:rsidR="00903BD2">
        <w:t>information and</w:t>
      </w:r>
      <w:r w:rsidR="00F27014">
        <w:t xml:space="preserve"> </w:t>
      </w:r>
      <w:r>
        <w:t>professional resume</w:t>
      </w:r>
      <w:r w:rsidR="00F27014">
        <w:t xml:space="preserve"> collected as part of joining process</w:t>
      </w:r>
      <w:r>
        <w:t>, for any lawful purpose connected with a function or activity of the organization.</w:t>
      </w:r>
    </w:p>
    <w:p w14:paraId="2E4B97ED" w14:textId="77777777" w:rsidR="00A83261" w:rsidRDefault="00A83261" w:rsidP="00A83261">
      <w:pPr>
        <w:jc w:val="both"/>
      </w:pPr>
    </w:p>
    <w:p w14:paraId="251032A5" w14:textId="77777777" w:rsidR="00A83261" w:rsidRDefault="00A83261" w:rsidP="00A83261">
      <w:pPr>
        <w:jc w:val="both"/>
      </w:pPr>
      <w:r>
        <w:t>I declare that I am informed and aware about this information being collected for any lawful purpose</w:t>
      </w:r>
      <w:r w:rsidRPr="00A83261">
        <w:t xml:space="preserve"> </w:t>
      </w:r>
      <w:r>
        <w:t>connected with a function or activity of the organization. I am informed that the information can be shared with the existing &amp; prospective clients based on the business requirement of the organization. The information can also be shared with the Govt. agencies, if asked for.</w:t>
      </w:r>
    </w:p>
    <w:p w14:paraId="7973ABB8" w14:textId="77777777" w:rsidR="00A83261" w:rsidRDefault="00A83261" w:rsidP="00A83261">
      <w:pPr>
        <w:jc w:val="both"/>
      </w:pPr>
    </w:p>
    <w:p w14:paraId="658FB27E" w14:textId="77777777" w:rsidR="00A83261" w:rsidRDefault="00A83261" w:rsidP="00A83261">
      <w:pPr>
        <w:jc w:val="both"/>
      </w:pPr>
      <w:r>
        <w:t>The information is being collected by Hexaware Technologies Ltd and will be retained by the organization.</w:t>
      </w:r>
    </w:p>
    <w:p w14:paraId="54BF8754" w14:textId="77777777" w:rsidR="00A83261" w:rsidRDefault="00A83261" w:rsidP="00A83261">
      <w:pPr>
        <w:jc w:val="both"/>
      </w:pPr>
    </w:p>
    <w:p w14:paraId="52B78F82" w14:textId="77777777" w:rsidR="00A83261" w:rsidRDefault="00A83261" w:rsidP="00A83261">
      <w:pPr>
        <w:jc w:val="both"/>
      </w:pPr>
      <w:r>
        <w:t>I agree that I will be available to review &amp; amend the information, if required, to make sure that the same is up</w:t>
      </w:r>
      <w:r w:rsidR="0051567C">
        <w:t xml:space="preserve"> to date</w:t>
      </w:r>
      <w:r>
        <w:t xml:space="preserve"> and there is no inaccurate information available.</w:t>
      </w:r>
    </w:p>
    <w:p w14:paraId="670960F1" w14:textId="77777777" w:rsidR="00A83261" w:rsidRDefault="00A83261" w:rsidP="00A83261">
      <w:pPr>
        <w:jc w:val="both"/>
      </w:pPr>
    </w:p>
    <w:p w14:paraId="6DD8DAE9" w14:textId="77777777" w:rsidR="00A83261" w:rsidRDefault="00A83261" w:rsidP="00A83261">
      <w:pPr>
        <w:jc w:val="both"/>
      </w:pPr>
      <w:r>
        <w:t>I am aware that I can withdraw this consent to share/provide my</w:t>
      </w:r>
      <w:r w:rsidR="007949B2">
        <w:t xml:space="preserve"> professional information, given to the organization, at any point of time. However, withdrawing this consent will lead to the withdraw of the business opportunity provided to me by the organization.</w:t>
      </w:r>
    </w:p>
    <w:p w14:paraId="335302EC" w14:textId="77777777" w:rsidR="007949B2" w:rsidRDefault="007949B2" w:rsidP="00A83261">
      <w:pPr>
        <w:jc w:val="both"/>
      </w:pPr>
    </w:p>
    <w:p w14:paraId="12A3EF54" w14:textId="77777777" w:rsidR="007949B2" w:rsidRDefault="007949B2" w:rsidP="00A83261">
      <w:pPr>
        <w:jc w:val="both"/>
      </w:pPr>
      <w:r>
        <w:t>The information will be kept secured by the organization and will not be shared for any commercial purpose.</w:t>
      </w:r>
    </w:p>
    <w:p w14:paraId="362129F4" w14:textId="271E315F" w:rsidR="007949B2" w:rsidRDefault="00F035BB" w:rsidP="00A83261">
      <w:pPr>
        <w:jc w:val="both"/>
      </w:pPr>
      <w:ins w:id="0" w:author="Swathi swetha" w:date="2023-12-17T15:42:00Z"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C54382D" wp14:editId="210777FE">
              <wp:simplePos x="0" y="0"/>
              <wp:positionH relativeFrom="column">
                <wp:posOffset>1036639</wp:posOffset>
              </wp:positionH>
              <wp:positionV relativeFrom="paragraph">
                <wp:posOffset>131127</wp:posOffset>
              </wp:positionV>
              <wp:extent cx="439420" cy="1349375"/>
              <wp:effectExtent l="2222" t="0" r="953" b="952"/>
              <wp:wrapNone/>
              <wp:docPr id="197229350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2293507" name="Picture 1"/>
                      <pic:cNvPicPr>
                        <a:picLocks noChangeAspect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439420" cy="1349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31535793" w14:textId="483C6CA9" w:rsidR="007949B2" w:rsidRDefault="007949B2" w:rsidP="00A83261">
      <w:pPr>
        <w:jc w:val="both"/>
      </w:pPr>
      <w:r>
        <w:t xml:space="preserve">Any discrepancies and grievances with respect to the processing of the information </w:t>
      </w:r>
      <w:r w:rsidR="00903BD2">
        <w:t xml:space="preserve">will </w:t>
      </w:r>
      <w:r>
        <w:t xml:space="preserve">be handled </w:t>
      </w:r>
      <w:r w:rsidR="00F27014">
        <w:t xml:space="preserve">by Hexaware </w:t>
      </w:r>
      <w:r>
        <w:t>in a time bound manner.</w:t>
      </w:r>
    </w:p>
    <w:p w14:paraId="65536563" w14:textId="77777777" w:rsidR="007949B2" w:rsidRDefault="007949B2" w:rsidP="00A83261">
      <w:pPr>
        <w:jc w:val="both"/>
      </w:pPr>
    </w:p>
    <w:p w14:paraId="4B656FA4" w14:textId="5644C3F3" w:rsidR="007949B2" w:rsidRDefault="007949B2" w:rsidP="007949B2">
      <w:r>
        <w:t>Signature:</w:t>
      </w:r>
      <w:ins w:id="1" w:author="Swathi swetha" w:date="2023-12-17T15:42:00Z">
        <w:r w:rsidR="00F035BB" w:rsidRPr="00F035BB">
          <w:rPr>
            <w:noProof/>
          </w:rPr>
          <w:t xml:space="preserve"> </w:t>
        </w:r>
      </w:ins>
    </w:p>
    <w:p w14:paraId="0D78B6E8" w14:textId="77777777" w:rsidR="007949B2" w:rsidRDefault="007949B2" w:rsidP="007949B2"/>
    <w:p w14:paraId="6B0D8AF7" w14:textId="1A761DE0" w:rsidR="007949B2" w:rsidRDefault="007949B2" w:rsidP="007949B2">
      <w:r>
        <w:t>Name:</w:t>
      </w:r>
      <w:ins w:id="2" w:author="Swathi swetha" w:date="2023-12-17T15:43:00Z">
        <w:r w:rsidR="00F035BB">
          <w:t xml:space="preserve"> Vidhyamalathi M</w:t>
        </w:r>
      </w:ins>
    </w:p>
    <w:p w14:paraId="019917C7" w14:textId="77777777" w:rsidR="007949B2" w:rsidRDefault="007949B2" w:rsidP="007949B2">
      <w:r>
        <w:t xml:space="preserve"> </w:t>
      </w:r>
    </w:p>
    <w:p w14:paraId="6931CC16" w14:textId="54D44A57" w:rsidR="007949B2" w:rsidRDefault="007949B2" w:rsidP="007949B2">
      <w:r>
        <w:t xml:space="preserve">Date: </w:t>
      </w:r>
      <w:ins w:id="3" w:author="Swathi swetha" w:date="2023-12-17T15:43:00Z">
        <w:r w:rsidR="00F035BB">
          <w:t xml:space="preserve"> 17-12-2023</w:t>
        </w:r>
      </w:ins>
    </w:p>
    <w:sectPr w:rsidR="007949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3E89A" w14:textId="77777777" w:rsidR="003674EE" w:rsidRDefault="003674EE" w:rsidP="003674EE">
      <w:r>
        <w:separator/>
      </w:r>
    </w:p>
  </w:endnote>
  <w:endnote w:type="continuationSeparator" w:id="0">
    <w:p w14:paraId="12C18AC9" w14:textId="77777777" w:rsidR="003674EE" w:rsidRDefault="003674EE" w:rsidP="0036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B6FD2" w14:textId="77777777" w:rsidR="003674EE" w:rsidRDefault="003674EE" w:rsidP="003674EE">
      <w:r>
        <w:separator/>
      </w:r>
    </w:p>
  </w:footnote>
  <w:footnote w:type="continuationSeparator" w:id="0">
    <w:p w14:paraId="5CDB45E6" w14:textId="77777777" w:rsidR="003674EE" w:rsidRDefault="003674EE" w:rsidP="00367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8930" w14:textId="77777777" w:rsidR="003674EE" w:rsidRDefault="003674EE">
    <w:pPr>
      <w:pStyle w:val="Header"/>
    </w:pPr>
    <w:ins w:id="4" w:author="Naresh kumar S" w:date="2017-07-11T16:01:00Z">
      <w:r>
        <w:rPr>
          <w:noProof/>
        </w:rPr>
        <w:drawing>
          <wp:anchor distT="0" distB="0" distL="114300" distR="114300" simplePos="0" relativeHeight="251659264" behindDoc="1" locked="0" layoutInCell="1" allowOverlap="1" wp14:anchorId="0395FAEA" wp14:editId="2BC792D0">
            <wp:simplePos x="0" y="0"/>
            <wp:positionH relativeFrom="margin">
              <wp:posOffset>4581525</wp:posOffset>
            </wp:positionH>
            <wp:positionV relativeFrom="paragraph">
              <wp:posOffset>-390525</wp:posOffset>
            </wp:positionV>
            <wp:extent cx="221932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2" name="Picture 2" descr="HEXAWAR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XAWARE LOGO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wathi swetha">
    <w15:presenceInfo w15:providerId="Windows Live" w15:userId="e70e1926295adb4e"/>
  </w15:person>
  <w15:person w15:author="Naresh kumar S">
    <w15:presenceInfo w15:providerId="AD" w15:userId="S-1-5-21-1644491937-813497703-682003330-991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61"/>
    <w:rsid w:val="00217167"/>
    <w:rsid w:val="003674EE"/>
    <w:rsid w:val="0051567C"/>
    <w:rsid w:val="00585DC3"/>
    <w:rsid w:val="006842AA"/>
    <w:rsid w:val="007949B2"/>
    <w:rsid w:val="00903BD2"/>
    <w:rsid w:val="009C286B"/>
    <w:rsid w:val="00A83261"/>
    <w:rsid w:val="00BD13A5"/>
    <w:rsid w:val="00C204C7"/>
    <w:rsid w:val="00C369BC"/>
    <w:rsid w:val="00E46461"/>
    <w:rsid w:val="00F035BB"/>
    <w:rsid w:val="00F2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B216"/>
  <w15:docId w15:val="{5581F8E1-E751-4F62-A6E8-FA3C7518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B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D2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3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74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4E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74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4E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 Bhandari</dc:creator>
  <cp:lastModifiedBy>Swathi swetha</cp:lastModifiedBy>
  <cp:revision>2</cp:revision>
  <cp:lastPrinted>2017-07-17T05:30:00Z</cp:lastPrinted>
  <dcterms:created xsi:type="dcterms:W3CDTF">2023-12-17T10:14:00Z</dcterms:created>
  <dcterms:modified xsi:type="dcterms:W3CDTF">2023-12-17T10:14:00Z</dcterms:modified>
</cp:coreProperties>
</file>